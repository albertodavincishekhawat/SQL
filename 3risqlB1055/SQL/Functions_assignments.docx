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C281" w14:textId="78F1B417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0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Write an SQL query to fetch “FIRST_NAME” from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1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 in upper case.</w:t>
        </w:r>
      </w:ins>
    </w:p>
    <w:p w14:paraId="7375FC41" w14:textId="20E085BC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2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>Write an SQL query to fetch “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LAS</w:t>
      </w:r>
      <w:ins w:id="3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T_NAME” from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4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 in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INITCAP</w:t>
      </w:r>
      <w:ins w:id="5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case.</w:t>
        </w:r>
      </w:ins>
    </w:p>
    <w:p w14:paraId="25E2497F" w14:textId="60772FA6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6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>Write an SQL query to fetch “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JOB_ID</w:t>
      </w:r>
      <w:ins w:id="7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” from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8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 in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lower</w:t>
      </w:r>
      <w:ins w:id="9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case.</w:t>
        </w:r>
      </w:ins>
    </w:p>
    <w:p w14:paraId="256940BA" w14:textId="1754A8F4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ins w:id="1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11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Write an SQL query to print the first three characters </w:t>
        </w:r>
        <w:proofErr w:type="gramStart"/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>of  FIRST</w:t>
        </w:r>
        <w:proofErr w:type="gramEnd"/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_NAME from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12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</w:t>
        </w:r>
      </w:ins>
    </w:p>
    <w:p w14:paraId="3D7686B1" w14:textId="1408B1D9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13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>Write an SQL query to find the position of the alphabet (‘a’) in the first name column ‘A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lexander</w:t>
      </w:r>
      <w:ins w:id="14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’ from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15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table.</w:t>
        </w:r>
      </w:ins>
    </w:p>
    <w:p w14:paraId="61E40F81" w14:textId="2C9B8A54" w:rsidR="000732B2" w:rsidRP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16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Write an SQL query that fetches the unique values of </w:t>
        </w:r>
      </w:ins>
      <w:proofErr w:type="spellStart"/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Commission_pct</w:t>
      </w:r>
      <w:proofErr w:type="spellEnd"/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  <w:ins w:id="17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from </w:t>
        </w:r>
      </w:ins>
      <w:proofErr w:type="gramStart"/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Employees </w:t>
      </w:r>
      <w:ins w:id="18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</w:t>
        </w:r>
        <w:proofErr w:type="gramEnd"/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and prints its length.</w:t>
        </w:r>
      </w:ins>
    </w:p>
    <w:p w14:paraId="26728BBB" w14:textId="55430CB9" w:rsidR="000732B2" w:rsidRDefault="000732B2" w:rsidP="000732B2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ins w:id="19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Write an SQL query to print all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</w:t>
      </w:r>
      <w:ins w:id="20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details from the 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Employees</w:t>
      </w:r>
      <w:ins w:id="21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table order by FIRST_NAME Ascending and DEPARTMENT</w:t>
        </w:r>
      </w:ins>
      <w:r w:rsidRPr="000732B2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_ID</w:t>
      </w:r>
      <w:ins w:id="22" w:author="Unknown">
        <w:r w:rsidRPr="000732B2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</w:rPr>
          <w:t xml:space="preserve"> Descending.</w:t>
        </w:r>
      </w:ins>
    </w:p>
    <w:p w14:paraId="084BF498" w14:textId="3651A9CD" w:rsidR="00EC1E7A" w:rsidRDefault="00EC1E7A" w:rsidP="00EC1E7A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&amp;&amp;&amp;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first_name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&amp;&amp;&amp;</w:t>
      </w:r>
    </w:p>
    <w:p w14:paraId="4A99A408" w14:textId="45A0B442" w:rsidR="000732B2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Assignments on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function </w:t>
      </w:r>
    </w:p>
    <w:p w14:paraId="41303094" w14:textId="0BFD86D2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Ltrim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</w:p>
    <w:p w14:paraId="1829D1AD" w14:textId="16E9C181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gram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que </w:t>
      </w:r>
      <w:r w:rsidR="004D5B5E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:</w:t>
      </w:r>
      <w:proofErr w:type="gramEnd"/>
      <w:r w:rsidR="004D5B5E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'www.3ritech.com' </w:t>
      </w:r>
      <w:r w:rsidR="004D5B5E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is input string 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remove'www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'</w:t>
      </w:r>
      <w:r w:rsidR="004D5B5E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sub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string from left side.</w:t>
      </w:r>
    </w:p>
    <w:p w14:paraId="5E391B90" w14:textId="3C08D4ED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Rtrim</w:t>
      </w:r>
    </w:p>
    <w:p w14:paraId="341A4590" w14:textId="090B9589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gram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que  '</w:t>
      </w:r>
      <w:proofErr w:type="gram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www.3ritech.com' remove'</w:t>
      </w: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.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com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'string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from </w:t>
      </w: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right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side.</w:t>
      </w:r>
    </w:p>
    <w:p w14:paraId="1C744ED6" w14:textId="0F5BDEC1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Lpad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</w:p>
    <w:p w14:paraId="527D4656" w14:textId="58EB1D85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gram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Add</w:t>
      </w: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 5</w:t>
      </w:r>
      <w:proofErr w:type="gram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‘@’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character from starting position or 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leftside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of string.</w:t>
      </w:r>
    </w:p>
    <w:p w14:paraId="4ED86250" w14:textId="4BE5307B" w:rsidR="002531B3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Rpad</w:t>
      </w:r>
      <w:proofErr w:type="spellEnd"/>
    </w:p>
    <w:p w14:paraId="3CA9E0FC" w14:textId="6BEDFB02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proofErr w:type="gram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Add</w:t>
      </w: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 5</w:t>
      </w:r>
      <w:proofErr w:type="gram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‘@’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character 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from</w:t>
      </w: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ending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position or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righ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tside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of string.</w:t>
      </w:r>
    </w:p>
    <w:p w14:paraId="5ADCDCBB" w14:textId="77777777" w:rsidR="002531B3" w:rsidRP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add _ from 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leftside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of '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sqltutorials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'</w:t>
      </w:r>
    </w:p>
    <w:p w14:paraId="23C36D2C" w14:textId="729A35D9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add $ from 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rightside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of '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sqlttorials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'</w:t>
      </w:r>
    </w:p>
    <w:p w14:paraId="2110A990" w14:textId="71825007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both side add 3 ‘&amp;’ to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first_name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column of employees table </w:t>
      </w:r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&amp;&amp;&amp;(</w:t>
      </w:r>
      <w:proofErr w:type="spell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first_</w:t>
      </w:r>
      <w:proofErr w:type="gramStart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name</w:t>
      </w:r>
      <w:proofErr w:type="spell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)&amp;</w:t>
      </w:r>
      <w:proofErr w:type="gramEnd"/>
      <w:r w:rsidRPr="002531B3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&amp;&amp; from employees.</w:t>
      </w:r>
    </w:p>
    <w:p w14:paraId="2F450F1C" w14:textId="3C42440C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Replace </w:t>
      </w:r>
    </w:p>
    <w:p w14:paraId="55396211" w14:textId="222F7261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Replace s with ‘$’ from “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sqltutorials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”</w:t>
      </w:r>
    </w:p>
    <w:p w14:paraId="1143AFB5" w14:textId="2195DC1B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lastRenderedPageBreak/>
        <w:t xml:space="preserve">Replace ‘a with ‘@’ in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first_name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of employees.</w:t>
      </w:r>
    </w:p>
    <w:p w14:paraId="0D29C271" w14:textId="11E7F202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Reverse </w:t>
      </w:r>
    </w:p>
    <w:p w14:paraId="0A3BE616" w14:textId="3E45ECC4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Reverse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last_name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of  employees</w:t>
      </w:r>
      <w:proofErr w:type="gram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.</w:t>
      </w:r>
    </w:p>
    <w:p w14:paraId="1B98DE57" w14:textId="52967FDA" w:rsidR="002531B3" w:rsidRDefault="002531B3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</w:p>
    <w:p w14:paraId="4276F157" w14:textId="75FB834A" w:rsidR="004A47F8" w:rsidRDefault="002531B3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Combine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first_name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and </w:t>
      </w:r>
      <w:proofErr w:type="spellStart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last_name</w:t>
      </w:r>
      <w:proofErr w:type="spellEnd"/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with space and </w:t>
      </w:r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then display only </w:t>
      </w:r>
      <w:proofErr w:type="spellStart"/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last_name</w:t>
      </w:r>
      <w:proofErr w:type="spellEnd"/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. [help—use following fun </w:t>
      </w:r>
      <w:proofErr w:type="spellStart"/>
      <w:proofErr w:type="gramStart"/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Substr,instr</w:t>
      </w:r>
      <w:proofErr w:type="gramEnd"/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,concate</w:t>
      </w:r>
      <w:proofErr w:type="spellEnd"/>
      <w:r w:rsid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]</w:t>
      </w:r>
    </w:p>
    <w:p w14:paraId="06BED9DE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)2345.67895643 round it 3</w:t>
      </w:r>
    </w:p>
    <w:p w14:paraId="62B8BD63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---que)234567895643 </w:t>
      </w:r>
      <w:proofErr w:type="spell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trunc</w:t>
      </w:r>
      <w:proofErr w:type="spell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it 3</w:t>
      </w:r>
    </w:p>
    <w:p w14:paraId="64467174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---</w:t>
      </w:r>
      <w:proofErr w:type="gram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que)find</w:t>
      </w:r>
      <w:proofErr w:type="gram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mod of 56 % 3 </w:t>
      </w:r>
    </w:p>
    <w:p w14:paraId="7D7B5DF5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---</w:t>
      </w:r>
      <w:proofErr w:type="gram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que)reverse</w:t>
      </w:r>
      <w:proofErr w:type="gram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"</w:t>
      </w:r>
      <w:proofErr w:type="spell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programming_language</w:t>
      </w:r>
      <w:proofErr w:type="spell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"</w:t>
      </w:r>
    </w:p>
    <w:p w14:paraId="00D072A6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---</w:t>
      </w:r>
      <w:proofErr w:type="gram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que)add</w:t>
      </w:r>
      <w:proofErr w:type="gram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3 '&amp;' char to starting of '</w:t>
      </w:r>
      <w:proofErr w:type="spell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</w:t>
      </w:r>
      <w:proofErr w:type="spell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'</w:t>
      </w:r>
    </w:p>
    <w:p w14:paraId="57CAFA7C" w14:textId="77777777" w:rsidR="004A47F8" w:rsidRP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----que) from '</w:t>
      </w:r>
      <w:proofErr w:type="spell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sql'add</w:t>
      </w:r>
      <w:proofErr w:type="spell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both side 3'#'   "###sql###"</w:t>
      </w:r>
    </w:p>
    <w:p w14:paraId="4CE8A4CB" w14:textId="20F83906" w:rsidR="004A47F8" w:rsidRDefault="004A47F8" w:rsidP="004A47F8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---</w:t>
      </w:r>
      <w:proofErr w:type="gramStart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>que)remove</w:t>
      </w:r>
      <w:proofErr w:type="gramEnd"/>
      <w:r w:rsidRPr="004A47F8"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###$$$ from "###$$$sqlprograming$$$$####</w:t>
      </w:r>
    </w:p>
    <w:p w14:paraId="1E52EBB2" w14:textId="11EC09C0" w:rsidR="002531B3" w:rsidRDefault="004A47F8" w:rsidP="002531B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  <w:r>
        <w:rPr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  <w:t xml:space="preserve"> </w:t>
      </w:r>
    </w:p>
    <w:p w14:paraId="3281C26A" w14:textId="77777777" w:rsidR="002531B3" w:rsidRPr="002E421E" w:rsidRDefault="002531B3" w:rsidP="000732B2">
      <w:pPr>
        <w:shd w:val="clear" w:color="auto" w:fill="FFFFFF"/>
        <w:spacing w:after="300" w:line="240" w:lineRule="auto"/>
        <w:textAlignment w:val="baseline"/>
        <w:outlineLvl w:val="3"/>
        <w:rPr>
          <w:ins w:id="2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</w:rPr>
      </w:pPr>
    </w:p>
    <w:p w14:paraId="4248C79E" w14:textId="655DFA10" w:rsidR="000732B2" w:rsidRDefault="00FC2721">
      <w:r>
        <w:t>Komal mam</w:t>
      </w:r>
      <w:r w:rsidR="00E573FB">
        <w:t xml:space="preserve">: </w:t>
      </w:r>
      <w:r>
        <w:t xml:space="preserve"> </w:t>
      </w:r>
      <w:proofErr w:type="spellStart"/>
      <w:r>
        <w:t>to_</w:t>
      </w:r>
      <w:proofErr w:type="gramStart"/>
      <w:r>
        <w:t>char</w:t>
      </w:r>
      <w:proofErr w:type="spellEnd"/>
      <w:r>
        <w:t xml:space="preserve"> ,</w:t>
      </w:r>
      <w:proofErr w:type="spellStart"/>
      <w:r>
        <w:t>to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to_number</w:t>
      </w:r>
      <w:proofErr w:type="spellEnd"/>
      <w:r>
        <w:t xml:space="preserve"> questions</w:t>
      </w:r>
    </w:p>
    <w:p w14:paraId="427A1877" w14:textId="05F2876C" w:rsidR="00FC2721" w:rsidRDefault="00FC2721">
      <w:r>
        <w:t>Add_months</w:t>
      </w:r>
    </w:p>
    <w:p w14:paraId="3F127169" w14:textId="77777777" w:rsidR="00FC2721" w:rsidRDefault="00FC2721" w:rsidP="00FC2721">
      <w:r>
        <w:t>--</w:t>
      </w:r>
      <w:proofErr w:type="spellStart"/>
      <w:proofErr w:type="gramStart"/>
      <w:r>
        <w:t>Hw.Q</w:t>
      </w:r>
      <w:proofErr w:type="spellEnd"/>
      <w:proofErr w:type="gramEnd"/>
      <w:r>
        <w:t xml:space="preserve">)Display date of first </w:t>
      </w:r>
      <w:proofErr w:type="spellStart"/>
      <w:r>
        <w:t>sunday</w:t>
      </w:r>
      <w:proofErr w:type="spellEnd"/>
      <w:r>
        <w:t xml:space="preserve"> after 6 months of employees service.</w:t>
      </w:r>
    </w:p>
    <w:p w14:paraId="4441FA00" w14:textId="79A0AD75" w:rsidR="00FC2721" w:rsidRDefault="00944B45" w:rsidP="00FC2721">
      <w:proofErr w:type="gramStart"/>
      <w:r>
        <w:t>Ans :</w:t>
      </w:r>
      <w:proofErr w:type="gramEnd"/>
      <w:r>
        <w:t xml:space="preserve"> </w:t>
      </w:r>
      <w:r w:rsidR="00FC2721">
        <w:t xml:space="preserve">select </w:t>
      </w:r>
      <w:proofErr w:type="spellStart"/>
      <w:r w:rsidR="00FC2721">
        <w:t>first_name,hire_date,add_months</w:t>
      </w:r>
      <w:proofErr w:type="spellEnd"/>
      <w:r w:rsidR="00FC2721">
        <w:t>(hire_date,6) from employees;</w:t>
      </w:r>
    </w:p>
    <w:p w14:paraId="2A35AACD" w14:textId="143B55C4" w:rsidR="00FC2721" w:rsidRDefault="00FC2721">
      <w:proofErr w:type="spellStart"/>
      <w:r>
        <w:t>To_char</w:t>
      </w:r>
      <w:proofErr w:type="spellEnd"/>
      <w:r>
        <w:t xml:space="preserve"> </w:t>
      </w:r>
    </w:p>
    <w:p w14:paraId="6D770830" w14:textId="77777777" w:rsidR="00FC2721" w:rsidRPr="00FC2721" w:rsidRDefault="00FC2721" w:rsidP="00FC2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</w:t>
      </w:r>
      <w:proofErr w:type="spellStart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hw</w:t>
      </w:r>
      <w:proofErr w:type="spellEnd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display emp records whose </w:t>
      </w:r>
      <w:proofErr w:type="spellStart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department_id</w:t>
      </w:r>
      <w:proofErr w:type="spellEnd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($</w:t>
      </w:r>
      <w:proofErr w:type="gramStart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90,$</w:t>
      </w:r>
      <w:proofErr w:type="gramEnd"/>
      <w:r w:rsidRPr="00FC27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80,$100);</w:t>
      </w:r>
    </w:p>
    <w:p w14:paraId="0A820C15" w14:textId="77777777" w:rsidR="00FC2721" w:rsidRPr="00FC2721" w:rsidRDefault="00FC2721" w:rsidP="00FC2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employees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to_char</w:t>
      </w:r>
      <w:proofErr w:type="spellEnd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(department_id,</w:t>
      </w:r>
      <w:r w:rsidRPr="00FC2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'fm$99'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C2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'$90'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2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'$80'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2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'$60'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55FDCB" w14:textId="242B671A" w:rsidR="00FC2721" w:rsidRDefault="00FC2721"/>
    <w:p w14:paraId="301F2531" w14:textId="77777777" w:rsidR="00944B45" w:rsidRDefault="00944B45"/>
    <w:p w14:paraId="44A7C3D8" w14:textId="14A5DC9C" w:rsidR="00FC2721" w:rsidRDefault="00FC2721">
      <w:r>
        <w:t xml:space="preserve">extract function </w:t>
      </w:r>
    </w:p>
    <w:p w14:paraId="3A0D00D3" w14:textId="258CBE2B" w:rsidR="00944B45" w:rsidRDefault="00944B45">
      <w:r w:rsidRPr="00944B45">
        <w:t>--</w:t>
      </w:r>
      <w:proofErr w:type="spellStart"/>
      <w:r w:rsidRPr="00944B45">
        <w:t>Hw</w:t>
      </w:r>
      <w:proofErr w:type="spellEnd"/>
      <w:r w:rsidRPr="00944B45">
        <w:t>. show employees name and salary whose salary in range of $10000 to $20000.</w:t>
      </w:r>
    </w:p>
    <w:p w14:paraId="310A9FB7" w14:textId="77777777" w:rsidR="00FC2721" w:rsidRPr="00FC2721" w:rsidRDefault="00FC2721" w:rsidP="00FC2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select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salary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employees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salary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$</w:t>
      </w:r>
      <w:r w:rsidRPr="00FC2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$</w:t>
      </w:r>
      <w:r w:rsidRPr="00FC2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9E0FFC" w14:textId="77777777" w:rsidR="00FC2721" w:rsidRPr="00FC2721" w:rsidRDefault="00FC2721" w:rsidP="00FC2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</w:t>
      </w:r>
      <w:proofErr w:type="gramStart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name,hire</w:t>
      </w:r>
      <w:proofErr w:type="gramEnd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_date,extract</w:t>
      </w:r>
      <w:proofErr w:type="spellEnd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year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hire_date</w:t>
      </w:r>
      <w:proofErr w:type="spellEnd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employees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extract(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year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hire_date</w:t>
      </w:r>
      <w:proofErr w:type="spellEnd"/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2003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2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2005</w:t>
      </w:r>
      <w:r w:rsidRPr="00FC2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D834F3" w14:textId="77777777" w:rsidR="00FC2721" w:rsidRPr="00FC2721" w:rsidRDefault="00FC2721" w:rsidP="00FC2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597126" w14:textId="35E28CFD" w:rsidR="00FC2721" w:rsidRDefault="00FC2721"/>
    <w:p w14:paraId="6B92BDDC" w14:textId="77777777" w:rsidR="00944B45" w:rsidRDefault="00944B45" w:rsidP="00944B45">
      <w:r>
        <w:t>---</w:t>
      </w:r>
      <w:proofErr w:type="gramStart"/>
      <w:r>
        <w:t>HW.Q</w:t>
      </w:r>
      <w:proofErr w:type="gramEnd"/>
      <w:r>
        <w:t xml:space="preserve">)write a query to display employees who hired on </w:t>
      </w:r>
      <w:proofErr w:type="spellStart"/>
      <w:r>
        <w:t>wednesday</w:t>
      </w:r>
      <w:proofErr w:type="spellEnd"/>
      <w:r>
        <w:t>..</w:t>
      </w:r>
    </w:p>
    <w:p w14:paraId="1C84F81A" w14:textId="77777777" w:rsidR="00944B45" w:rsidRDefault="00944B45" w:rsidP="00944B45">
      <w:r>
        <w:t xml:space="preserve">select </w:t>
      </w:r>
      <w:proofErr w:type="spellStart"/>
      <w:r>
        <w:t>hire_</w:t>
      </w:r>
      <w:proofErr w:type="gramStart"/>
      <w:r>
        <w:t>date,to</w:t>
      </w:r>
      <w:proofErr w:type="gramEnd"/>
      <w:r>
        <w:t>_char</w:t>
      </w:r>
      <w:proofErr w:type="spellEnd"/>
      <w:r>
        <w:t>(</w:t>
      </w:r>
      <w:proofErr w:type="spellStart"/>
      <w:r>
        <w:t>hire_date,'day</w:t>
      </w:r>
      <w:proofErr w:type="spellEnd"/>
      <w:r>
        <w:t>') from employees</w:t>
      </w:r>
    </w:p>
    <w:p w14:paraId="4F4784A0" w14:textId="52BF6D85" w:rsidR="00944B45" w:rsidRDefault="00944B45" w:rsidP="00944B45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hire_date,'day</w:t>
      </w:r>
      <w:proofErr w:type="spellEnd"/>
      <w:proofErr w:type="gramStart"/>
      <w:r>
        <w:t>')=</w:t>
      </w:r>
      <w:proofErr w:type="gramEnd"/>
      <w:r>
        <w:t>'</w:t>
      </w:r>
      <w:proofErr w:type="spellStart"/>
      <w:r>
        <w:t>wednesday</w:t>
      </w:r>
      <w:proofErr w:type="spellEnd"/>
      <w:r>
        <w:t>' ;</w:t>
      </w:r>
    </w:p>
    <w:p w14:paraId="14D96C79" w14:textId="742319AC" w:rsidR="00944B45" w:rsidRDefault="00944B45" w:rsidP="00944B45"/>
    <w:p w14:paraId="48BE08A2" w14:textId="77777777" w:rsidR="00944B45" w:rsidRDefault="00944B45" w:rsidP="00944B45">
      <w:r>
        <w:t>---</w:t>
      </w:r>
      <w:proofErr w:type="spellStart"/>
      <w:proofErr w:type="gramStart"/>
      <w:r>
        <w:t>Hw.Q</w:t>
      </w:r>
      <w:proofErr w:type="spellEnd"/>
      <w:proofErr w:type="gramEnd"/>
      <w:r>
        <w:t xml:space="preserve">) display emp records whose </w:t>
      </w:r>
      <w:proofErr w:type="spellStart"/>
      <w:r>
        <w:t>department_id</w:t>
      </w:r>
      <w:proofErr w:type="spellEnd"/>
      <w:r>
        <w:t xml:space="preserve"> in ($90,$80,$100);</w:t>
      </w:r>
    </w:p>
    <w:p w14:paraId="019CD2C6" w14:textId="5EB08E70" w:rsidR="00944B45" w:rsidRDefault="00944B45" w:rsidP="00944B45">
      <w:r>
        <w:t xml:space="preserve">---solve this using </w:t>
      </w:r>
      <w:proofErr w:type="spellStart"/>
      <w:r>
        <w:t>to_number</w:t>
      </w:r>
      <w:proofErr w:type="spellEnd"/>
      <w:r>
        <w:t xml:space="preserve"> function.</w:t>
      </w:r>
    </w:p>
    <w:p w14:paraId="0486C81F" w14:textId="01CD274F" w:rsidR="00541327" w:rsidRDefault="00541327" w:rsidP="00541327">
      <w:proofErr w:type="gramStart"/>
      <w:r>
        <w:t>Ans .</w:t>
      </w:r>
      <w:proofErr w:type="gramEnd"/>
      <w:r>
        <w:t xml:space="preserve"> select </w:t>
      </w:r>
      <w:proofErr w:type="spellStart"/>
      <w:r>
        <w:t>first_</w:t>
      </w:r>
      <w:proofErr w:type="gramStart"/>
      <w:r>
        <w:t>name,department</w:t>
      </w:r>
      <w:proofErr w:type="gramEnd"/>
      <w:r>
        <w:t>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in(</w:t>
      </w:r>
      <w:proofErr w:type="spellStart"/>
      <w:r>
        <w:t>to_number</w:t>
      </w:r>
      <w:proofErr w:type="spellEnd"/>
      <w:r>
        <w:t>('$90','fm$99'),</w:t>
      </w:r>
    </w:p>
    <w:p w14:paraId="3655481D" w14:textId="41B7FF17" w:rsidR="00944B45" w:rsidRDefault="00541327" w:rsidP="00541327">
      <w:proofErr w:type="spellStart"/>
      <w:r>
        <w:t>to_number</w:t>
      </w:r>
      <w:proofErr w:type="spellEnd"/>
      <w:r>
        <w:t>('$100','fm$999'</w:t>
      </w:r>
      <w:proofErr w:type="gramStart"/>
      <w:r>
        <w:t>),</w:t>
      </w:r>
      <w:proofErr w:type="spellStart"/>
      <w:r>
        <w:t>to</w:t>
      </w:r>
      <w:proofErr w:type="gramEnd"/>
      <w:r>
        <w:t>_number</w:t>
      </w:r>
      <w:proofErr w:type="spellEnd"/>
      <w:r>
        <w:t>('$80','fm$99'));</w:t>
      </w:r>
    </w:p>
    <w:p w14:paraId="72ED5A57" w14:textId="16AFAD59" w:rsidR="00944B45" w:rsidRDefault="00944B45" w:rsidP="00944B45"/>
    <w:p w14:paraId="6759E2D3" w14:textId="6EFC4359" w:rsidR="00944B45" w:rsidRDefault="00944B45" w:rsidP="00944B45">
      <w:proofErr w:type="spellStart"/>
      <w:r>
        <w:t>Hw</w:t>
      </w:r>
      <w:proofErr w:type="spellEnd"/>
      <w:r>
        <w:t xml:space="preserve">. find the records of </w:t>
      </w:r>
      <w:proofErr w:type="spellStart"/>
      <w:r>
        <w:t>employyes</w:t>
      </w:r>
      <w:proofErr w:type="spellEnd"/>
      <w:r>
        <w:t xml:space="preserve"> whose </w:t>
      </w:r>
      <w:proofErr w:type="spellStart"/>
      <w:r>
        <w:t>hired_date</w:t>
      </w:r>
      <w:proofErr w:type="spellEnd"/>
      <w:r>
        <w:t xml:space="preserve"> is 06 17 2003</w:t>
      </w:r>
    </w:p>
    <w:p w14:paraId="7E5FB5B4" w14:textId="77777777" w:rsidR="00944B45" w:rsidRDefault="00944B45" w:rsidP="00944B45">
      <w:r>
        <w:t>--</w:t>
      </w:r>
      <w:proofErr w:type="spellStart"/>
      <w:r>
        <w:t>sql</w:t>
      </w:r>
      <w:proofErr w:type="spellEnd"/>
      <w:r>
        <w:t xml:space="preserve"> date format is </w:t>
      </w:r>
      <w:proofErr w:type="spellStart"/>
      <w:r>
        <w:t>ddmmyyyy</w:t>
      </w:r>
      <w:proofErr w:type="spellEnd"/>
      <w:r>
        <w:t xml:space="preserve">. and in over que we </w:t>
      </w:r>
      <w:proofErr w:type="gramStart"/>
      <w:r>
        <w:t>have to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in this </w:t>
      </w:r>
      <w:proofErr w:type="spellStart"/>
      <w:r>
        <w:t>mmddyyyy</w:t>
      </w:r>
      <w:proofErr w:type="spellEnd"/>
    </w:p>
    <w:p w14:paraId="38CAC0AA" w14:textId="35C2E609" w:rsidR="00944B45" w:rsidRDefault="00E573FB" w:rsidP="00944B45">
      <w:proofErr w:type="gramStart"/>
      <w:r>
        <w:t>Ans :</w:t>
      </w:r>
      <w:proofErr w:type="gramEnd"/>
      <w:r>
        <w:t xml:space="preserve"> </w:t>
      </w:r>
      <w:r w:rsidR="00944B45">
        <w:t xml:space="preserve">select </w:t>
      </w:r>
      <w:proofErr w:type="spellStart"/>
      <w:r w:rsidR="00944B45">
        <w:t>first_name</w:t>
      </w:r>
      <w:proofErr w:type="spellEnd"/>
      <w:r w:rsidR="00944B45">
        <w:t xml:space="preserve"> ,</w:t>
      </w:r>
      <w:proofErr w:type="spellStart"/>
      <w:r w:rsidR="00944B45">
        <w:t>hire_date</w:t>
      </w:r>
      <w:proofErr w:type="spellEnd"/>
      <w:r w:rsidR="00944B45">
        <w:t xml:space="preserve"> from employees;</w:t>
      </w:r>
    </w:p>
    <w:p w14:paraId="554E006A" w14:textId="77777777" w:rsidR="00944B45" w:rsidRDefault="00944B45" w:rsidP="00944B45">
      <w:r>
        <w:t xml:space="preserve">where </w:t>
      </w:r>
      <w:proofErr w:type="spellStart"/>
      <w:r>
        <w:t>hire_date</w:t>
      </w:r>
      <w:proofErr w:type="spellEnd"/>
      <w:r>
        <w:t>= 06 17 2003;</w:t>
      </w:r>
    </w:p>
    <w:p w14:paraId="2C72C75D" w14:textId="77777777" w:rsidR="00944B45" w:rsidRDefault="00944B45" w:rsidP="00944B45">
      <w:r>
        <w:t xml:space="preserve">select </w:t>
      </w:r>
      <w:proofErr w:type="spellStart"/>
      <w:r>
        <w:t>first_</w:t>
      </w:r>
      <w:proofErr w:type="gramStart"/>
      <w:r>
        <w:t>name,hire</w:t>
      </w:r>
      <w:proofErr w:type="gramEnd"/>
      <w:r>
        <w:t>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=  </w:t>
      </w:r>
    </w:p>
    <w:p w14:paraId="6C99FEFA" w14:textId="4A5700FE" w:rsidR="00944B45" w:rsidRDefault="00944B45" w:rsidP="00944B45"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 xml:space="preserve">'06 17 2003','fm mm dd </w:t>
      </w:r>
      <w:proofErr w:type="spellStart"/>
      <w:r>
        <w:t>yyyy</w:t>
      </w:r>
      <w:proofErr w:type="spellEnd"/>
      <w:r>
        <w:t>');</w:t>
      </w:r>
    </w:p>
    <w:p w14:paraId="075E0007" w14:textId="3C33B322" w:rsidR="00944B45" w:rsidRDefault="00944B45" w:rsidP="00944B45"/>
    <w:p w14:paraId="266BE7BC" w14:textId="77777777" w:rsidR="00944B45" w:rsidRDefault="00944B45" w:rsidP="00944B45"/>
    <w:p w14:paraId="124A70FD" w14:textId="4CDD6151" w:rsidR="00944B45" w:rsidRDefault="00944B45" w:rsidP="00944B45"/>
    <w:p w14:paraId="63EB3E3C" w14:textId="77777777" w:rsidR="00944B45" w:rsidRDefault="00944B45" w:rsidP="00944B45"/>
    <w:sectPr w:rsidR="0094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E95"/>
    <w:multiLevelType w:val="hybridMultilevel"/>
    <w:tmpl w:val="C434A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B2"/>
    <w:rsid w:val="000732B2"/>
    <w:rsid w:val="001F78C6"/>
    <w:rsid w:val="002531B3"/>
    <w:rsid w:val="00470259"/>
    <w:rsid w:val="004A47F8"/>
    <w:rsid w:val="004D5B5E"/>
    <w:rsid w:val="00541327"/>
    <w:rsid w:val="00944B45"/>
    <w:rsid w:val="00B76B47"/>
    <w:rsid w:val="00DD77BF"/>
    <w:rsid w:val="00E573FB"/>
    <w:rsid w:val="00EB7E21"/>
    <w:rsid w:val="00EC1E7A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A4F"/>
  <w15:chartTrackingRefBased/>
  <w15:docId w15:val="{1A34F30A-063F-4CC5-9A3D-4999BC28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B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amitsinh parmar</dc:creator>
  <cp:keywords/>
  <dc:description/>
  <cp:lastModifiedBy>amitsinh parmar</cp:lastModifiedBy>
  <cp:revision>14</cp:revision>
  <dcterms:created xsi:type="dcterms:W3CDTF">2022-12-06T12:06:00Z</dcterms:created>
  <dcterms:modified xsi:type="dcterms:W3CDTF">2024-03-01T07:45:00Z</dcterms:modified>
</cp:coreProperties>
</file>